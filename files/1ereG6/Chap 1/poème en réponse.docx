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AB47" w14:textId="77777777" w:rsidR="00D110EE" w:rsidRPr="00687F3B" w:rsidRDefault="00D110EE" w:rsidP="00D110EE">
      <w:pPr>
        <w:jc w:val="center"/>
        <w:rPr>
          <w:b/>
          <w:bCs/>
        </w:rPr>
      </w:pPr>
      <w:r w:rsidRPr="00687F3B">
        <w:rPr>
          <w:b/>
          <w:bCs/>
        </w:rPr>
        <w:t>Annie (poème original)</w:t>
      </w:r>
    </w:p>
    <w:p w14:paraId="11C0909C" w14:textId="77777777" w:rsidR="00D110EE" w:rsidRDefault="00D110EE" w:rsidP="00D110EE">
      <w:r>
        <w:t>Sur la côte du Texas</w:t>
      </w:r>
    </w:p>
    <w:p w14:paraId="23786952" w14:textId="77777777" w:rsidR="00D110EE" w:rsidRDefault="00D110EE" w:rsidP="00D110EE">
      <w:r>
        <w:t>Entre Mobile et Galveston il y a</w:t>
      </w:r>
    </w:p>
    <w:p w14:paraId="5D6D2E8D" w14:textId="77777777" w:rsidR="00D110EE" w:rsidRDefault="00D110EE" w:rsidP="00D110EE">
      <w:r>
        <w:t>Un grand jardin tout plein de roses</w:t>
      </w:r>
    </w:p>
    <w:p w14:paraId="409FC72A" w14:textId="77777777" w:rsidR="00D110EE" w:rsidRDefault="00D110EE" w:rsidP="00D110EE">
      <w:r>
        <w:t>Il contient aussi une villa</w:t>
      </w:r>
    </w:p>
    <w:p w14:paraId="4CA87E55" w14:textId="77777777" w:rsidR="00D110EE" w:rsidRDefault="00D110EE" w:rsidP="00D110EE">
      <w:r>
        <w:t>Qui est une grande rose</w:t>
      </w:r>
    </w:p>
    <w:p w14:paraId="7703682E" w14:textId="77777777" w:rsidR="00D110EE" w:rsidRDefault="00D110EE" w:rsidP="00D110EE"/>
    <w:p w14:paraId="58C09CBA" w14:textId="77777777" w:rsidR="00D110EE" w:rsidRDefault="00D110EE" w:rsidP="00D110EE">
      <w:r>
        <w:t>Une femme se promène souvent</w:t>
      </w:r>
    </w:p>
    <w:p w14:paraId="70497AB0" w14:textId="77777777" w:rsidR="00D110EE" w:rsidRDefault="00D110EE" w:rsidP="00D110EE">
      <w:r>
        <w:t>Dans le jardin toute seule</w:t>
      </w:r>
    </w:p>
    <w:p w14:paraId="4DF49A16" w14:textId="77777777" w:rsidR="00D110EE" w:rsidRDefault="00D110EE" w:rsidP="00D110EE">
      <w:r>
        <w:t>Et quand je passe sur la route bordée de tilleuls</w:t>
      </w:r>
    </w:p>
    <w:p w14:paraId="3BC82A6A" w14:textId="77777777" w:rsidR="00D110EE" w:rsidRDefault="00D110EE" w:rsidP="00D110EE">
      <w:r>
        <w:t>Nous nous regardons</w:t>
      </w:r>
    </w:p>
    <w:p w14:paraId="090FF7FB" w14:textId="77777777" w:rsidR="00D110EE" w:rsidRDefault="00D110EE" w:rsidP="00D110EE"/>
    <w:p w14:paraId="44A918FF" w14:textId="77777777" w:rsidR="00D110EE" w:rsidRDefault="00D110EE" w:rsidP="00D110EE">
      <w:r>
        <w:t>Comme cette femme est mennonite</w:t>
      </w:r>
    </w:p>
    <w:p w14:paraId="2630CD0C" w14:textId="77777777" w:rsidR="00D110EE" w:rsidRDefault="00D110EE" w:rsidP="00D110EE">
      <w:r>
        <w:t>Ses rosiers et ses vêtements n’ont pas de boutons</w:t>
      </w:r>
    </w:p>
    <w:p w14:paraId="39371A1B" w14:textId="77777777" w:rsidR="00D110EE" w:rsidRDefault="00D110EE" w:rsidP="00D110EE">
      <w:r>
        <w:t>Il en manque deux à mon veston</w:t>
      </w:r>
    </w:p>
    <w:p w14:paraId="11F141FF" w14:textId="77777777" w:rsidR="00D110EE" w:rsidRPr="00687F3B" w:rsidRDefault="00D110EE" w:rsidP="00D110EE">
      <w:r>
        <w:t>La dame et moi suivons presque le même rite</w:t>
      </w:r>
    </w:p>
    <w:p w14:paraId="6F7D9259" w14:textId="77777777" w:rsidR="00D110EE" w:rsidRDefault="00D110EE" w:rsidP="00D110EE">
      <w:r>
        <w:t>Harry veut le train</w:t>
      </w:r>
    </w:p>
    <w:p w14:paraId="194030D2" w14:textId="77777777" w:rsidR="00D110EE" w:rsidRPr="00D110EE" w:rsidRDefault="00D110EE" w:rsidP="00D110EE">
      <w:bookmarkStart w:id="0" w:name="_GoBack"/>
      <w:bookmarkEnd w:id="0"/>
    </w:p>
    <w:p w14:paraId="62158D4A" w14:textId="00B77640" w:rsidR="0070443F" w:rsidRPr="007E35FC" w:rsidRDefault="00D357F9">
      <w:p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Poème étudié : Annie</w:t>
      </w:r>
    </w:p>
    <w:p w14:paraId="3FCE9828" w14:textId="2FC1FE60" w:rsidR="00D357F9" w:rsidRPr="007E35FC" w:rsidRDefault="00F813E0">
      <w:pPr>
        <w:rPr>
          <w:i/>
          <w:iCs/>
          <w:sz w:val="18"/>
          <w:szCs w:val="14"/>
        </w:rPr>
      </w:pPr>
      <w:ins w:id="1" w:author="Henry Letellier" w:date="2020-02-25T11:12:00Z">
        <w:r w:rsidRPr="007E35FC">
          <w:rPr>
            <w:i/>
            <w:iCs/>
            <w:noProof/>
            <w:sz w:val="18"/>
            <w:szCs w:val="14"/>
          </w:rPr>
          <w:drawing>
            <wp:anchor distT="0" distB="0" distL="0" distR="0" simplePos="0" relativeHeight="251661312" behindDoc="0" locked="0" layoutInCell="1" allowOverlap="1" wp14:anchorId="7FDFE1F3" wp14:editId="40486ABD">
              <wp:simplePos x="0" y="0"/>
              <wp:positionH relativeFrom="column">
                <wp:posOffset>4094798</wp:posOffset>
              </wp:positionH>
              <wp:positionV relativeFrom="paragraph">
                <wp:posOffset>179069</wp:posOffset>
              </wp:positionV>
              <wp:extent cx="1369060" cy="1026795"/>
              <wp:effectExtent l="0" t="318" r="2223" b="2222"/>
              <wp:wrapNone/>
              <wp:docPr id="1073741828" name="officeArt objec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8" name="image.jpg"/>
                      <pic:cNvPicPr/>
                    </pic:nvPicPr>
                    <pic:blipFill rotWithShape="1"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369060" cy="1026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</wp:anchor>
          </w:drawing>
        </w:r>
      </w:ins>
      <w:r w:rsidR="00D357F9" w:rsidRPr="007E35FC">
        <w:rPr>
          <w:i/>
          <w:iCs/>
          <w:sz w:val="18"/>
          <w:szCs w:val="14"/>
        </w:rPr>
        <w:t>Lexique :</w:t>
      </w:r>
    </w:p>
    <w:p w14:paraId="3A52920E" w14:textId="7769C546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Un homme, cet home, le monsieur</w:t>
      </w:r>
    </w:p>
    <w:p w14:paraId="414F3C03" w14:textId="18B198AF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Impression de revenir à la relation amoureuse</w:t>
      </w:r>
    </w:p>
    <w:p w14:paraId="4AE5233C" w14:textId="419AE154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Description picturale</w:t>
      </w:r>
    </w:p>
    <w:p w14:paraId="1151732E" w14:textId="6C2B28B0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Pas de ponctuation</w:t>
      </w:r>
    </w:p>
    <w:p w14:paraId="0917EEB6" w14:textId="4AFD71DF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Amour passé</w:t>
      </w:r>
    </w:p>
    <w:p w14:paraId="4E1D4FBF" w14:textId="0883BDE6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 xml:space="preserve">Nouvel environnement : </w:t>
      </w:r>
      <w:proofErr w:type="spellStart"/>
      <w:r w:rsidRPr="007E35FC">
        <w:rPr>
          <w:i/>
          <w:iCs/>
          <w:sz w:val="18"/>
          <w:szCs w:val="14"/>
        </w:rPr>
        <w:t>l’amérique</w:t>
      </w:r>
      <w:proofErr w:type="spellEnd"/>
    </w:p>
    <w:p w14:paraId="474FE8CE" w14:textId="20090440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Elle dépeint cette nouvelle rencontre</w:t>
      </w:r>
    </w:p>
    <w:p w14:paraId="3C19B558" w14:textId="2AE5C549" w:rsidR="00D357F9" w:rsidRPr="007E35FC" w:rsidRDefault="00D357F9" w:rsidP="00D357F9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r w:rsidRPr="007E35FC">
        <w:rPr>
          <w:i/>
          <w:iCs/>
          <w:sz w:val="18"/>
          <w:szCs w:val="14"/>
        </w:rPr>
        <w:t>Elle garde une distance mesurée dans ses propos</w:t>
      </w:r>
    </w:p>
    <w:p w14:paraId="1A153632" w14:textId="4BCE512B" w:rsidR="002C5133" w:rsidRPr="007E35FC" w:rsidRDefault="00C06C7F" w:rsidP="002C5133">
      <w:pPr>
        <w:pStyle w:val="Paragraphedeliste"/>
        <w:numPr>
          <w:ilvl w:val="0"/>
          <w:numId w:val="1"/>
        </w:numPr>
        <w:rPr>
          <w:i/>
          <w:iCs/>
          <w:sz w:val="18"/>
          <w:szCs w:val="14"/>
        </w:rPr>
      </w:pPr>
      <w:ins w:id="2" w:author="Henry Letellier" w:date="2020-02-25T11:13:00Z">
        <w:r w:rsidRPr="007E35FC">
          <w:rPr>
            <w:i/>
            <w:iCs/>
            <w:noProof/>
            <w:sz w:val="18"/>
            <w:szCs w:val="14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41E5D748" wp14:editId="01FB19FE">
                  <wp:simplePos x="0" y="0"/>
                  <wp:positionH relativeFrom="column">
                    <wp:posOffset>3843020</wp:posOffset>
                  </wp:positionH>
                  <wp:positionV relativeFrom="paragraph">
                    <wp:posOffset>5080</wp:posOffset>
                  </wp:positionV>
                  <wp:extent cx="1957070" cy="1404620"/>
                  <wp:effectExtent l="0" t="0" r="24130" b="10160"/>
                  <wp:wrapNone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707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0FC25" w14:textId="0E00AE2D" w:rsidR="00F813E0" w:rsidRDefault="00F813E0">
                              <w:r>
                                <w:t>Henry Letellier, votre poète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41E5D74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02.6pt;margin-top:.4pt;width:154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">
                  <v:textbox style="mso-fit-shape-to-text:t">
                    <w:txbxContent>
                      <w:p w14:paraId="37B0FC25" w14:textId="0E00AE2D" w:rsidR="00F813E0" w:rsidRDefault="00F813E0">
                        <w:r>
                          <w:t>Henry Letellier, votre poète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D357F9" w:rsidRPr="007E35FC">
        <w:rPr>
          <w:i/>
          <w:iCs/>
          <w:sz w:val="18"/>
          <w:szCs w:val="14"/>
        </w:rPr>
        <w:t>Rose popularisé par Ronsard</w:t>
      </w:r>
    </w:p>
    <w:p w14:paraId="5976EB94" w14:textId="0D5521D4" w:rsidR="002C5133" w:rsidRDefault="002C5133" w:rsidP="002C5133"/>
    <w:p w14:paraId="6C4DD465" w14:textId="15FF70D9" w:rsidR="002C5133" w:rsidRDefault="00C06C7F" w:rsidP="00EB3F12">
      <w:pPr>
        <w:tabs>
          <w:tab w:val="left" w:pos="2445"/>
        </w:tabs>
      </w:pPr>
      <w:ins w:id="3" w:author="Henry Letellier" w:date="2020-02-25T11:08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A66261A" wp14:editId="687316F6">
              <wp:simplePos x="0" y="0"/>
              <wp:positionH relativeFrom="column">
                <wp:posOffset>4095750</wp:posOffset>
              </wp:positionH>
              <wp:positionV relativeFrom="paragraph">
                <wp:posOffset>20955</wp:posOffset>
              </wp:positionV>
              <wp:extent cx="1319485" cy="1662112"/>
              <wp:effectExtent l="0" t="0" r="0" b="0"/>
              <wp:wrapNone/>
              <wp:docPr id="1" name="Image 1" descr="&amp;quot;crustacé homard breton&amp;quot; photo libre de droits sur la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&amp;quot;crustacé homard breton&amp;quot; photo libre de droits sur la ...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90" t="12501" r="7916" b="14300"/>
                      <a:stretch/>
                    </pic:blipFill>
                    <pic:spPr bwMode="auto">
                      <a:xfrm>
                        <a:off x="0" y="0"/>
                        <a:ext cx="1319485" cy="16621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2C5133">
        <w:t xml:space="preserve">Harry </w:t>
      </w:r>
      <w:r w:rsidR="00123BBA">
        <w:t>veut le train</w:t>
      </w:r>
    </w:p>
    <w:p w14:paraId="20FCFB63" w14:textId="41EB09E8" w:rsidR="00EB3F12" w:rsidRPr="00B86801" w:rsidRDefault="00EB3F12" w:rsidP="00EB3F12">
      <w:pPr>
        <w:jc w:val="center"/>
        <w:rPr>
          <w:b/>
          <w:bCs/>
        </w:rPr>
      </w:pPr>
      <w:r w:rsidRPr="00B86801">
        <w:rPr>
          <w:b/>
          <w:bCs/>
        </w:rPr>
        <w:t>Homard</w:t>
      </w:r>
    </w:p>
    <w:p w14:paraId="753BDAA0" w14:textId="6313ECC5" w:rsidR="00123BBA" w:rsidRDefault="00123BBA" w:rsidP="002C5133">
      <w:r>
        <w:t>Sur la côte d’Opale</w:t>
      </w:r>
    </w:p>
    <w:p w14:paraId="0D519BF3" w14:textId="36617B9D" w:rsidR="00123BBA" w:rsidRDefault="00123BBA" w:rsidP="002C5133">
      <w:r>
        <w:t>Entre Boulogne et calais il y a</w:t>
      </w:r>
    </w:p>
    <w:p w14:paraId="55860EE8" w14:textId="38CFC162" w:rsidR="00123BBA" w:rsidRDefault="00123BBA" w:rsidP="002C5133">
      <w:r>
        <w:t>Un bassin tout plein d’oursins</w:t>
      </w:r>
    </w:p>
    <w:p w14:paraId="39B36C1C" w14:textId="4F7A4FB5" w:rsidR="00C92D17" w:rsidRDefault="00201239" w:rsidP="002C5133">
      <w:r>
        <w:t>Il contient aussi de l’embrun</w:t>
      </w:r>
    </w:p>
    <w:p w14:paraId="6577AC77" w14:textId="2026B0F9" w:rsidR="00201239" w:rsidRDefault="00201239" w:rsidP="002C5133">
      <w:r>
        <w:t>Qui vénère l’oursins</w:t>
      </w:r>
    </w:p>
    <w:p w14:paraId="33872B71" w14:textId="69319C92" w:rsidR="00201239" w:rsidRDefault="00201239" w:rsidP="002C5133"/>
    <w:p w14:paraId="35E0E3E1" w14:textId="6497E44B" w:rsidR="00201239" w:rsidRDefault="004763C0" w:rsidP="002C5133">
      <w:r>
        <w:t>Un homard se promène souvent</w:t>
      </w:r>
    </w:p>
    <w:p w14:paraId="6F8257C5" w14:textId="3929A8C0" w:rsidR="004763C0" w:rsidRDefault="00C06C7F" w:rsidP="002C5133">
      <w:ins w:id="4" w:author="Henry Letellier" w:date="2020-02-25T11:10:00Z"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7771D96" wp14:editId="5DFA294B">
              <wp:simplePos x="0" y="0"/>
              <wp:positionH relativeFrom="margin">
                <wp:posOffset>3829367</wp:posOffset>
              </wp:positionH>
              <wp:positionV relativeFrom="paragraph">
                <wp:posOffset>72390</wp:posOffset>
              </wp:positionV>
              <wp:extent cx="2020888" cy="1343917"/>
              <wp:effectExtent l="0" t="0" r="0" b="8890"/>
              <wp:wrapNone/>
              <wp:docPr id="2" name="Image 2" descr="La pêche aux oursins - Memoblog - Or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a pêche aux oursins - Memoblog - Oran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20888" cy="13439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763C0">
        <w:t>Dans le bassin tout seul</w:t>
      </w:r>
    </w:p>
    <w:p w14:paraId="3CD52409" w14:textId="23CE373B" w:rsidR="004763C0" w:rsidRDefault="004763C0" w:rsidP="002C5133">
      <w:r>
        <w:t>Et quand je passe sur le chemin bordé de galet</w:t>
      </w:r>
      <w:r w:rsidR="003E36EB">
        <w:t>s</w:t>
      </w:r>
    </w:p>
    <w:p w14:paraId="7FE4D4B6" w14:textId="1A34925E" w:rsidR="004763C0" w:rsidRDefault="004763C0" w:rsidP="002C5133">
      <w:r>
        <w:t>Nous nous regardons</w:t>
      </w:r>
    </w:p>
    <w:p w14:paraId="7DA853CF" w14:textId="795D7983" w:rsidR="003E36EB" w:rsidRDefault="003E36EB" w:rsidP="002C5133"/>
    <w:p w14:paraId="3020E7ED" w14:textId="4FEB720E" w:rsidR="003E36EB" w:rsidRDefault="003E36EB" w:rsidP="002C5133">
      <w:r>
        <w:t xml:space="preserve">Comme ce homard </w:t>
      </w:r>
      <w:r w:rsidR="00102A62">
        <w:t>se sait abordable</w:t>
      </w:r>
    </w:p>
    <w:p w14:paraId="27322C49" w14:textId="7AFCF479" w:rsidR="0047612B" w:rsidRDefault="0047612B" w:rsidP="002C5133">
      <w:r>
        <w:t>Ses pinces et ses antennes deviennent rétractiles</w:t>
      </w:r>
    </w:p>
    <w:p w14:paraId="3066A7E4" w14:textId="2B1D199E" w:rsidR="0047612B" w:rsidRDefault="00102A62" w:rsidP="002C5133">
      <w:r>
        <w:t xml:space="preserve">Car </w:t>
      </w:r>
      <w:r w:rsidR="0047612B">
        <w:t>Il se fait beaucoup de bile</w:t>
      </w:r>
    </w:p>
    <w:p w14:paraId="52AD32DE" w14:textId="57D0EDE6" w:rsidR="00102A62" w:rsidRDefault="00102A62" w:rsidP="002C5133">
      <w:r>
        <w:t>Le crustacé et moi savons presque qu’il passera à table</w:t>
      </w:r>
    </w:p>
    <w:p w14:paraId="021788C4" w14:textId="62E5E0F8" w:rsidR="0047612B" w:rsidRDefault="002D63B2" w:rsidP="002C5133">
      <w:r>
        <w:rPr>
          <w:noProof/>
        </w:rPr>
        <w:drawing>
          <wp:anchor distT="0" distB="0" distL="114300" distR="114300" simplePos="0" relativeHeight="251664384" behindDoc="0" locked="0" layoutInCell="1" allowOverlap="1" wp14:anchorId="4D099A4E" wp14:editId="570D9A9B">
            <wp:simplePos x="0" y="0"/>
            <wp:positionH relativeFrom="column">
              <wp:posOffset>3891280</wp:posOffset>
            </wp:positionH>
            <wp:positionV relativeFrom="paragraph">
              <wp:posOffset>166687</wp:posOffset>
            </wp:positionV>
            <wp:extent cx="1638300" cy="1018337"/>
            <wp:effectExtent l="0" t="0" r="0" b="0"/>
            <wp:wrapNone/>
            <wp:docPr id="3" name="Image 3" descr="Diamanten, Teil 1: Was steckt hinter den funkelnd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manten, Teil 1: Was steckt hinter den funkelnd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1" t="11087" r="24438" b="10092"/>
                    <a:stretch/>
                  </pic:blipFill>
                  <pic:spPr bwMode="auto">
                    <a:xfrm>
                      <a:off x="0" y="0"/>
                      <a:ext cx="1638300" cy="101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1D103" w14:textId="56E62FF1" w:rsidR="00C92D17" w:rsidRPr="00B86801" w:rsidRDefault="00B86801" w:rsidP="00B86801">
      <w:pPr>
        <w:jc w:val="center"/>
        <w:rPr>
          <w:b/>
          <w:bCs/>
        </w:rPr>
      </w:pPr>
      <w:r w:rsidRPr="00B86801">
        <w:rPr>
          <w:b/>
          <w:bCs/>
        </w:rPr>
        <w:t>Sur la côte de porc</w:t>
      </w:r>
    </w:p>
    <w:p w14:paraId="75671019" w14:textId="41868EF4" w:rsidR="00C92D17" w:rsidRDefault="00C92D17" w:rsidP="002C5133">
      <w:r>
        <w:t xml:space="preserve">Sur la </w:t>
      </w:r>
      <w:r w:rsidR="00313DDB">
        <w:t>côte</w:t>
      </w:r>
      <w:r>
        <w:t xml:space="preserve"> de </w:t>
      </w:r>
      <w:r w:rsidR="006F73D1">
        <w:t>porc</w:t>
      </w:r>
    </w:p>
    <w:p w14:paraId="156B57FF" w14:textId="4AD14936" w:rsidR="00C92D17" w:rsidRDefault="00C92D17" w:rsidP="002C5133">
      <w:r>
        <w:t xml:space="preserve">Entre l’échine et le </w:t>
      </w:r>
      <w:r w:rsidR="00313DDB">
        <w:t>Grouin</w:t>
      </w:r>
      <w:r>
        <w:t xml:space="preserve"> il y a</w:t>
      </w:r>
    </w:p>
    <w:p w14:paraId="6C5FE937" w14:textId="4C4CED56" w:rsidR="00C92D17" w:rsidRDefault="00C92D17" w:rsidP="002C5133">
      <w:r>
        <w:t xml:space="preserve">Un bout de gras </w:t>
      </w:r>
      <w:r w:rsidR="00FD01A1">
        <w:t>en or</w:t>
      </w:r>
    </w:p>
    <w:p w14:paraId="38D313E2" w14:textId="5BD53B5E" w:rsidR="00FD01A1" w:rsidRDefault="00FD01A1" w:rsidP="002C5133">
      <w:r>
        <w:t>Il vaut quelques carats</w:t>
      </w:r>
    </w:p>
    <w:p w14:paraId="26605371" w14:textId="7DFA5B91" w:rsidR="00FD01A1" w:rsidRDefault="00201239" w:rsidP="002C5133">
      <w:r>
        <w:lastRenderedPageBreak/>
        <w:t>Qui cause quelques tracas</w:t>
      </w:r>
    </w:p>
    <w:p w14:paraId="291CE2A3" w14:textId="27F47B76" w:rsidR="00A27EB9" w:rsidRDefault="002401F2" w:rsidP="002C5133">
      <w:r>
        <w:rPr>
          <w:noProof/>
        </w:rPr>
        <w:drawing>
          <wp:anchor distT="0" distB="0" distL="114300" distR="114300" simplePos="0" relativeHeight="251665408" behindDoc="0" locked="0" layoutInCell="1" allowOverlap="1" wp14:anchorId="083B6D4F" wp14:editId="6C2D06F6">
            <wp:simplePos x="0" y="0"/>
            <wp:positionH relativeFrom="column">
              <wp:posOffset>3752850</wp:posOffset>
            </wp:positionH>
            <wp:positionV relativeFrom="paragraph">
              <wp:posOffset>54292</wp:posOffset>
            </wp:positionV>
            <wp:extent cx="2076450" cy="2076450"/>
            <wp:effectExtent l="0" t="0" r="0" b="0"/>
            <wp:wrapNone/>
            <wp:docPr id="4" name="Image 4" descr="Amazon.fr : tirelire cochon gé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fr : tirelire cochon géa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3A203" w14:textId="1C771F2C" w:rsidR="00A27EB9" w:rsidRDefault="00A27EB9" w:rsidP="002C5133">
      <w:r>
        <w:t>Un Diamant se déhanche souvent</w:t>
      </w:r>
    </w:p>
    <w:p w14:paraId="03A11BA8" w14:textId="1721242D" w:rsidR="00A27EB9" w:rsidRDefault="00A27EB9" w:rsidP="002C5133">
      <w:r>
        <w:t>Dans ce bout de gras tout seul</w:t>
      </w:r>
    </w:p>
    <w:p w14:paraId="6D75A0F2" w14:textId="57CFF0AA" w:rsidR="00A27EB9" w:rsidRDefault="00A27EB9" w:rsidP="002C5133">
      <w:r>
        <w:t>Et quand je passe sur ce chemin doré</w:t>
      </w:r>
    </w:p>
    <w:p w14:paraId="5F509055" w14:textId="688E6A5B" w:rsidR="00A27EB9" w:rsidRDefault="00A27EB9" w:rsidP="002C5133">
      <w:r>
        <w:t>Nous nous saluons</w:t>
      </w:r>
    </w:p>
    <w:p w14:paraId="3A9322CA" w14:textId="14756270" w:rsidR="00A27EB9" w:rsidRDefault="00A27EB9" w:rsidP="002C5133"/>
    <w:p w14:paraId="5AC89F16" w14:textId="39BE7709" w:rsidR="00A27EB9" w:rsidRDefault="00A27EB9" w:rsidP="002C5133">
      <w:r>
        <w:t>Comme ce diamant se croit adorable</w:t>
      </w:r>
    </w:p>
    <w:p w14:paraId="65DAC641" w14:textId="423BD508" w:rsidR="00A27EB9" w:rsidRDefault="00A27EB9" w:rsidP="002C5133">
      <w:r>
        <w:t xml:space="preserve">Ses main et ses bords </w:t>
      </w:r>
      <w:r w:rsidR="00AA691D">
        <w:t>scintillent</w:t>
      </w:r>
    </w:p>
    <w:p w14:paraId="1787AF63" w14:textId="1994CC0F" w:rsidR="00AA691D" w:rsidRDefault="00AA691D" w:rsidP="002C5133">
      <w:r>
        <w:t xml:space="preserve">Il sait </w:t>
      </w:r>
      <w:r w:rsidR="00EB603B">
        <w:t>que les gens aiment bien les anguilles/aiguilles</w:t>
      </w:r>
    </w:p>
    <w:p w14:paraId="01DBAADD" w14:textId="5FB040B7" w:rsidR="00EB603B" w:rsidRDefault="00EB603B" w:rsidP="002C5133">
      <w:r>
        <w:t>Le diamant et moi savons bien qu’il est adorable</w:t>
      </w:r>
    </w:p>
    <w:p w14:paraId="7363466D" w14:textId="4291C0BA" w:rsidR="00201239" w:rsidRDefault="00201239" w:rsidP="002C5133"/>
    <w:p w14:paraId="6C9B8698" w14:textId="1B85FD7D" w:rsidR="00201239" w:rsidRPr="008C5417" w:rsidRDefault="00201239" w:rsidP="002C5133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>Sur la cote d’</w:t>
      </w:r>
      <w:r w:rsidR="00313DDB" w:rsidRPr="008C5417">
        <w:rPr>
          <w:i/>
          <w:iCs/>
          <w:sz w:val="16"/>
          <w:szCs w:val="12"/>
        </w:rPr>
        <w:t>agneaux</w:t>
      </w:r>
    </w:p>
    <w:p w14:paraId="4C6650FD" w14:textId="57FF7EC0" w:rsidR="00201239" w:rsidRPr="008C5417" w:rsidRDefault="00201239" w:rsidP="002C5133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>Entre l’échine et la tête il y a</w:t>
      </w:r>
    </w:p>
    <w:p w14:paraId="1BF06E86" w14:textId="4E2BBF50" w:rsidR="006F73D1" w:rsidRPr="008C5417" w:rsidRDefault="006F73D1" w:rsidP="002C5133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 xml:space="preserve">Sur la </w:t>
      </w:r>
      <w:r w:rsidR="00313DDB" w:rsidRPr="008C5417">
        <w:rPr>
          <w:i/>
          <w:iCs/>
          <w:sz w:val="16"/>
          <w:szCs w:val="12"/>
        </w:rPr>
        <w:t>côte</w:t>
      </w:r>
      <w:r w:rsidRPr="008C5417">
        <w:rPr>
          <w:i/>
          <w:iCs/>
          <w:sz w:val="16"/>
          <w:szCs w:val="12"/>
        </w:rPr>
        <w:t xml:space="preserve"> de bœuf</w:t>
      </w:r>
    </w:p>
    <w:p w14:paraId="4FFD8BC7" w14:textId="6EB3258D" w:rsidR="006F73D1" w:rsidRPr="008C5417" w:rsidRDefault="006F73D1" w:rsidP="002C5133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 xml:space="preserve">Entre </w:t>
      </w:r>
      <w:r w:rsidR="00313DDB" w:rsidRPr="008C5417">
        <w:rPr>
          <w:i/>
          <w:iCs/>
          <w:sz w:val="16"/>
          <w:szCs w:val="12"/>
        </w:rPr>
        <w:t>Honfleur</w:t>
      </w:r>
      <w:r w:rsidRPr="008C5417">
        <w:rPr>
          <w:i/>
          <w:iCs/>
          <w:sz w:val="16"/>
          <w:szCs w:val="12"/>
        </w:rPr>
        <w:t xml:space="preserve"> et elbeuf il y a</w:t>
      </w:r>
    </w:p>
    <w:p w14:paraId="144FF324" w14:textId="2AEB6906" w:rsidR="00C06C7F" w:rsidRDefault="006F73D1" w:rsidP="002C5133">
      <w:pPr>
        <w:rPr>
          <w:i/>
          <w:iCs/>
          <w:sz w:val="16"/>
          <w:szCs w:val="12"/>
        </w:rPr>
      </w:pPr>
      <w:r w:rsidRPr="008C5417">
        <w:rPr>
          <w:i/>
          <w:iCs/>
          <w:sz w:val="16"/>
          <w:szCs w:val="12"/>
        </w:rPr>
        <w:t>Un grand os tout plein de gras</w:t>
      </w:r>
    </w:p>
    <w:p w14:paraId="2428D669" w14:textId="77777777" w:rsidR="00C06C7F" w:rsidRDefault="00C06C7F">
      <w:pPr>
        <w:spacing w:after="160" w:line="259" w:lineRule="auto"/>
        <w:jc w:val="left"/>
        <w:rPr>
          <w:i/>
          <w:iCs/>
          <w:sz w:val="16"/>
          <w:szCs w:val="12"/>
        </w:rPr>
      </w:pPr>
      <w:r>
        <w:rPr>
          <w:i/>
          <w:iCs/>
          <w:sz w:val="16"/>
          <w:szCs w:val="12"/>
        </w:rPr>
        <w:br w:type="page"/>
      </w:r>
    </w:p>
    <w:p w14:paraId="16D2AAB4" w14:textId="77777777" w:rsidR="006F73D1" w:rsidRDefault="006F73D1" w:rsidP="002C5133">
      <w:pPr>
        <w:rPr>
          <w:i/>
          <w:iCs/>
          <w:sz w:val="16"/>
          <w:szCs w:val="12"/>
        </w:rPr>
      </w:pPr>
    </w:p>
    <w:p w14:paraId="17A9E1A8" w14:textId="77777777" w:rsidR="008C5417" w:rsidRPr="00563B81" w:rsidRDefault="008C5417" w:rsidP="008C5417">
      <w:pPr>
        <w:pStyle w:val="En-tte"/>
        <w:rPr>
          <w:b/>
          <w:bCs/>
          <w:sz w:val="24"/>
          <w:szCs w:val="24"/>
        </w:rPr>
      </w:pPr>
      <w:r w:rsidRPr="00563B81">
        <w:rPr>
          <w:b/>
          <w:bCs/>
          <w:sz w:val="24"/>
          <w:szCs w:val="24"/>
        </w:rPr>
        <w:t>Gazette, sujet n°3                                                                                Hommage à Apollinaire</w:t>
      </w:r>
    </w:p>
    <w:p w14:paraId="6CD6FA64" w14:textId="77777777" w:rsidR="008C5417" w:rsidRPr="00131B23" w:rsidRDefault="008C5417" w:rsidP="008C5417">
      <w:pPr>
        <w:pStyle w:val="Sansinterligne"/>
        <w:rPr>
          <w:rFonts w:ascii="Garamond" w:hAnsi="Garamond"/>
          <w:sz w:val="32"/>
          <w:szCs w:val="32"/>
        </w:rPr>
      </w:pPr>
      <w:r w:rsidRPr="00131B23">
        <w:rPr>
          <w:rFonts w:ascii="Garamond" w:hAnsi="Garamond"/>
          <w:b/>
          <w:smallCaps/>
          <w:sz w:val="32"/>
          <w:szCs w:val="32"/>
          <w:highlight w:val="yellow"/>
          <w:u w:val="single"/>
        </w:rPr>
        <w:t>Barème</w:t>
      </w:r>
      <w:r w:rsidRPr="00131B23">
        <w:rPr>
          <w:rFonts w:ascii="Garamond" w:hAnsi="Garamond"/>
          <w:sz w:val="32"/>
          <w:szCs w:val="32"/>
        </w:rPr>
        <w:t> </w:t>
      </w:r>
      <w:r w:rsidRPr="004339AC">
        <w:rPr>
          <w:rFonts w:ascii="Garamond" w:hAnsi="Garamond"/>
          <w:b/>
          <w:bCs/>
          <w:color w:val="FF0000"/>
          <w:sz w:val="32"/>
          <w:szCs w:val="32"/>
        </w:rPr>
        <w:t>POESIE</w:t>
      </w:r>
      <w:r w:rsidRPr="00131B23">
        <w:rPr>
          <w:rFonts w:ascii="Garamond" w:hAnsi="Garamond"/>
          <w:sz w:val="32"/>
          <w:szCs w:val="32"/>
        </w:rPr>
        <w:t xml:space="preserve"> :</w:t>
      </w:r>
    </w:p>
    <w:p w14:paraId="0E50B043" w14:textId="77777777" w:rsidR="008C5417" w:rsidRDefault="008C5417" w:rsidP="008C5417">
      <w:pPr>
        <w:pStyle w:val="Sansinterligne"/>
        <w:rPr>
          <w:rFonts w:ascii="Garamond" w:hAnsi="Garamond"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5417" w:rsidRPr="00131B23" w14:paraId="35DE12EF" w14:textId="77777777" w:rsidTr="000571DE">
        <w:tc>
          <w:tcPr>
            <w:tcW w:w="4531" w:type="dxa"/>
            <w:shd w:val="clear" w:color="auto" w:fill="FBE4D5" w:themeFill="accent2" w:themeFillTint="33"/>
          </w:tcPr>
          <w:p w14:paraId="4886BD67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Consignes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741CE1B2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Nombre de points</w:t>
            </w:r>
          </w:p>
          <w:p w14:paraId="130B5C3C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8C5417" w:rsidRPr="00131B23" w14:paraId="7DF065B8" w14:textId="77777777" w:rsidTr="000571DE">
        <w:tc>
          <w:tcPr>
            <w:tcW w:w="4531" w:type="dxa"/>
          </w:tcPr>
          <w:p w14:paraId="238929F3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 xml:space="preserve">Le sujet est </w:t>
            </w:r>
            <w:r w:rsidRPr="00131B23">
              <w:rPr>
                <w:rFonts w:ascii="Garamond" w:hAnsi="Garamond"/>
                <w:b/>
                <w:sz w:val="28"/>
                <w:szCs w:val="28"/>
              </w:rPr>
              <w:t xml:space="preserve">compris. </w:t>
            </w:r>
          </w:p>
          <w:p w14:paraId="601B21EC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BF141FD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sz w:val="28"/>
                <w:szCs w:val="28"/>
              </w:rPr>
              <w:t xml:space="preserve">Un devoir </w:t>
            </w:r>
            <w:r w:rsidRPr="00131B23">
              <w:rPr>
                <w:rFonts w:ascii="Garamond" w:hAnsi="Garamond"/>
                <w:b/>
                <w:bCs/>
                <w:i/>
                <w:color w:val="FF0000"/>
                <w:sz w:val="28"/>
                <w:szCs w:val="28"/>
              </w:rPr>
              <w:t>hors sujet, illisible ou confus</w:t>
            </w:r>
            <w:r w:rsidRPr="00131B23">
              <w:rPr>
                <w:rFonts w:ascii="Garamond" w:hAnsi="Garamond"/>
                <w:i/>
                <w:color w:val="FF0000"/>
                <w:sz w:val="28"/>
                <w:szCs w:val="28"/>
              </w:rPr>
              <w:t xml:space="preserve"> </w:t>
            </w:r>
            <w:r w:rsidRPr="00131B23">
              <w:rPr>
                <w:rFonts w:ascii="Garamond" w:hAnsi="Garamond"/>
                <w:i/>
                <w:sz w:val="28"/>
                <w:szCs w:val="28"/>
              </w:rPr>
              <w:t>ne pourra pas prétendre à la moyenne</w:t>
            </w:r>
          </w:p>
          <w:p w14:paraId="417D45ED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</w:p>
        </w:tc>
      </w:tr>
      <w:tr w:rsidR="008C5417" w:rsidRPr="00131B23" w14:paraId="20BC3B36" w14:textId="77777777" w:rsidTr="000571DE">
        <w:tc>
          <w:tcPr>
            <w:tcW w:w="4531" w:type="dxa"/>
          </w:tcPr>
          <w:p w14:paraId="0A7B2EC5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bCs/>
                <w:sz w:val="28"/>
                <w:szCs w:val="28"/>
              </w:rPr>
              <w:t xml:space="preserve">Le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texte proposé est un poème</w:t>
            </w:r>
            <w:r w:rsidRPr="00131B23">
              <w:rPr>
                <w:rFonts w:ascii="Garamond" w:hAnsi="Garamond"/>
                <w:sz w:val="28"/>
                <w:szCs w:val="28"/>
              </w:rPr>
              <w:t>.</w:t>
            </w:r>
          </w:p>
          <w:p w14:paraId="32BDF6D6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(Forme fixe, vers libre, poème en prose etc.)</w:t>
            </w:r>
          </w:p>
          <w:p w14:paraId="3CB33D38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Travail sur le vocabulaire…</w:t>
            </w:r>
          </w:p>
          <w:p w14:paraId="43406024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la musicalité des mots…</w:t>
            </w:r>
          </w:p>
          <w:p w14:paraId="17B513E8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le rythme…</w:t>
            </w:r>
          </w:p>
          <w:p w14:paraId="18C9620E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les images.</w:t>
            </w:r>
          </w:p>
          <w:p w14:paraId="00C38476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67BD6062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12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  <w:p w14:paraId="67276E4F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14:paraId="6EBFC8C7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14:paraId="4E8672B4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16EB3956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590358D4" w14:textId="77777777" w:rsidR="008C5417" w:rsidRDefault="008C5417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14:paraId="7073ACE2" w14:textId="77777777" w:rsidR="008C5417" w:rsidRPr="00563B81" w:rsidRDefault="008C5417" w:rsidP="000571D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</w:tc>
      </w:tr>
      <w:tr w:rsidR="008C5417" w:rsidRPr="00131B23" w14:paraId="2BD734D3" w14:textId="77777777" w:rsidTr="000571DE">
        <w:tc>
          <w:tcPr>
            <w:tcW w:w="4531" w:type="dxa"/>
          </w:tcPr>
          <w:p w14:paraId="703849AD" w14:textId="77777777" w:rsidR="008C5417" w:rsidRPr="00563B81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Le poème fait </w:t>
            </w:r>
            <w:r w:rsidRPr="00563B81">
              <w:rPr>
                <w:rFonts w:ascii="Garamond" w:hAnsi="Garamond"/>
                <w:b/>
                <w:bCs/>
                <w:sz w:val="28"/>
                <w:szCs w:val="28"/>
              </w:rPr>
              <w:t>explicitement référence</w:t>
            </w:r>
            <w:r>
              <w:rPr>
                <w:rFonts w:ascii="Garamond" w:hAnsi="Garamond"/>
                <w:sz w:val="28"/>
                <w:szCs w:val="28"/>
              </w:rPr>
              <w:t xml:space="preserve"> à un poème d’Apollinaire pris dans </w:t>
            </w:r>
            <w:r w:rsidRPr="00563B81">
              <w:rPr>
                <w:rFonts w:ascii="Garamond" w:hAnsi="Garamond"/>
                <w:i/>
                <w:iCs/>
                <w:sz w:val="28"/>
                <w:szCs w:val="28"/>
              </w:rPr>
              <w:t>Alcools</w:t>
            </w:r>
            <w:r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563B81">
              <w:rPr>
                <w:rFonts w:ascii="Garamond" w:hAnsi="Garamond"/>
                <w:sz w:val="28"/>
                <w:szCs w:val="28"/>
                <w:u w:val="single"/>
              </w:rPr>
              <w:t>Le poème d’Apollinaire est reproduit sur la page.</w:t>
            </w:r>
          </w:p>
          <w:p w14:paraId="3A6F617E" w14:textId="77777777" w:rsidR="008C5417" w:rsidRPr="00131B23" w:rsidRDefault="008C5417" w:rsidP="000571DE">
            <w:pPr>
              <w:pStyle w:val="Sansinterligne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DFBEB20" w14:textId="77777777" w:rsidR="008C5417" w:rsidRPr="00131B23" w:rsidRDefault="008C5417" w:rsidP="000571DE">
            <w:pPr>
              <w:pStyle w:val="Sansinterligne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                           </w:t>
            </w:r>
          </w:p>
          <w:p w14:paraId="247807FD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6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</w:tc>
      </w:tr>
      <w:tr w:rsidR="008C5417" w:rsidRPr="00131B23" w14:paraId="4E6AA3A5" w14:textId="77777777" w:rsidTr="000571DE">
        <w:tc>
          <w:tcPr>
            <w:tcW w:w="4531" w:type="dxa"/>
          </w:tcPr>
          <w:p w14:paraId="7A125A2A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Au moins deux </w:t>
            </w:r>
            <w:r w:rsidRPr="00131B23">
              <w:rPr>
                <w:rFonts w:ascii="Garamond" w:hAnsi="Garamond"/>
                <w:b/>
                <w:bCs/>
                <w:color w:val="0000FF"/>
                <w:sz w:val="28"/>
                <w:szCs w:val="28"/>
              </w:rPr>
              <w:t>photographies pertinentes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 accompagnent </w:t>
            </w:r>
            <w:r>
              <w:rPr>
                <w:rFonts w:ascii="Garamond" w:hAnsi="Garamond"/>
                <w:color w:val="0000FF"/>
                <w:sz w:val="28"/>
                <w:szCs w:val="28"/>
              </w:rPr>
              <w:t>le poème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Elles sont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légendées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Vous en êtes l’auteur.</w:t>
            </w:r>
          </w:p>
          <w:p w14:paraId="2D1A0375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color w:val="0000FF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A035F44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2</w:t>
            </w: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 point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s</w:t>
            </w:r>
          </w:p>
        </w:tc>
      </w:tr>
      <w:tr w:rsidR="008C5417" w:rsidRPr="00131B23" w14:paraId="267CF81C" w14:textId="77777777" w:rsidTr="000571DE">
        <w:tc>
          <w:tcPr>
            <w:tcW w:w="4531" w:type="dxa"/>
          </w:tcPr>
          <w:p w14:paraId="6C14D904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>Orthographe</w:t>
            </w:r>
            <w:r>
              <w:rPr>
                <w:rFonts w:ascii="Garamond" w:hAnsi="Garamond"/>
                <w:sz w:val="28"/>
                <w:szCs w:val="28"/>
              </w:rPr>
              <w:t xml:space="preserve"> et</w:t>
            </w:r>
            <w:r w:rsidRPr="00131B23">
              <w:rPr>
                <w:rFonts w:ascii="Garamond" w:hAnsi="Garamond"/>
                <w:sz w:val="28"/>
                <w:szCs w:val="28"/>
              </w:rPr>
              <w:t xml:space="preserve"> syntaxe</w:t>
            </w:r>
          </w:p>
          <w:p w14:paraId="76D653C1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7580322" w14:textId="77777777" w:rsidR="008C5417" w:rsidRPr="00131B23" w:rsidRDefault="008C5417" w:rsidP="000571DE">
            <w:pPr>
              <w:pStyle w:val="Sansinterligne"/>
              <w:jc w:val="center"/>
              <w:rPr>
                <w:rFonts w:ascii="Garamond" w:hAnsi="Garamond"/>
                <w:i/>
                <w:iCs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Jusqu’à </w:t>
            </w:r>
            <w:r w:rsidRPr="00131B23">
              <w:rPr>
                <w:rFonts w:ascii="Garamond" w:hAnsi="Garamond"/>
                <w:b/>
                <w:i/>
                <w:iCs/>
                <w:sz w:val="28"/>
                <w:szCs w:val="28"/>
              </w:rPr>
              <w:t>deux points</w:t>
            </w: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 de pénalité</w:t>
            </w:r>
          </w:p>
        </w:tc>
      </w:tr>
    </w:tbl>
    <w:p w14:paraId="23470BF6" w14:textId="77777777" w:rsidR="008C5417" w:rsidRPr="006E3C59" w:rsidRDefault="008C5417" w:rsidP="008C5417">
      <w:pPr>
        <w:pStyle w:val="Sansinterligne"/>
        <w:rPr>
          <w:rFonts w:ascii="Garamond" w:hAnsi="Garamond"/>
          <w:sz w:val="24"/>
          <w:szCs w:val="24"/>
        </w:rPr>
      </w:pPr>
    </w:p>
    <w:p w14:paraId="77A2A246" w14:textId="77777777" w:rsidR="008C5417" w:rsidRPr="00B14309" w:rsidRDefault="008C5417" w:rsidP="008C5417">
      <w:pPr>
        <w:jc w:val="center"/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Le poème</w:t>
      </w:r>
      <w:r w:rsidRPr="00B14309">
        <w:rPr>
          <w:b/>
          <w:color w:val="FF00FF"/>
          <w:sz w:val="28"/>
          <w:szCs w:val="28"/>
        </w:rPr>
        <w:t xml:space="preserve"> sera tapé à l’ordinateur et n’excèdera pas une page recto verso.</w:t>
      </w:r>
    </w:p>
    <w:p w14:paraId="35384354" w14:textId="77777777" w:rsidR="008C5417" w:rsidRDefault="008C5417" w:rsidP="008C5417"/>
    <w:p w14:paraId="74E39E6E" w14:textId="77777777" w:rsidR="008C5417" w:rsidRPr="008C5417" w:rsidRDefault="008C5417" w:rsidP="008C5417"/>
    <w:sectPr w:rsidR="008C5417" w:rsidRPr="008C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47847"/>
    <w:multiLevelType w:val="hybridMultilevel"/>
    <w:tmpl w:val="D506D040"/>
    <w:lvl w:ilvl="0" w:tplc="293EB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tellier">
    <w15:presenceInfo w15:providerId="Windows Live" w15:userId="dbc2fb43e15f5b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1NDO1MLK0NDU3NDBT0lEKTi0uzszPAykwrAUADsNNyiwAAAA="/>
  </w:docVars>
  <w:rsids>
    <w:rsidRoot w:val="00D91FC7"/>
    <w:rsid w:val="00102A62"/>
    <w:rsid w:val="00115C1F"/>
    <w:rsid w:val="00123BBA"/>
    <w:rsid w:val="00201239"/>
    <w:rsid w:val="002401F2"/>
    <w:rsid w:val="002C5133"/>
    <w:rsid w:val="002D63B2"/>
    <w:rsid w:val="00313DDB"/>
    <w:rsid w:val="003E36EB"/>
    <w:rsid w:val="004375E8"/>
    <w:rsid w:val="0047612B"/>
    <w:rsid w:val="004763C0"/>
    <w:rsid w:val="005B0304"/>
    <w:rsid w:val="00687F3B"/>
    <w:rsid w:val="006F73D1"/>
    <w:rsid w:val="0070443F"/>
    <w:rsid w:val="007E35FC"/>
    <w:rsid w:val="008C5417"/>
    <w:rsid w:val="00A27EB9"/>
    <w:rsid w:val="00A73A62"/>
    <w:rsid w:val="00AA691D"/>
    <w:rsid w:val="00B86801"/>
    <w:rsid w:val="00BD2746"/>
    <w:rsid w:val="00C06C7F"/>
    <w:rsid w:val="00C92D17"/>
    <w:rsid w:val="00D110EE"/>
    <w:rsid w:val="00D357F9"/>
    <w:rsid w:val="00D91FC7"/>
    <w:rsid w:val="00EB3F12"/>
    <w:rsid w:val="00EB603B"/>
    <w:rsid w:val="00F813E0"/>
    <w:rsid w:val="00F8282D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3FD9"/>
  <w15:chartTrackingRefBased/>
  <w15:docId w15:val="{542D21EB-B347-4CE8-8F03-D4ECA72A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57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5417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C5417"/>
    <w:rPr>
      <w:rFonts w:eastAsiaTheme="minorHAnsi"/>
    </w:rPr>
  </w:style>
  <w:style w:type="paragraph" w:styleId="Sansinterligne">
    <w:name w:val="No Spacing"/>
    <w:uiPriority w:val="1"/>
    <w:qFormat/>
    <w:rsid w:val="008C5417"/>
    <w:pPr>
      <w:spacing w:after="0" w:line="240" w:lineRule="auto"/>
    </w:pPr>
    <w:rPr>
      <w:rFonts w:eastAsiaTheme="minorHAnsi"/>
    </w:rPr>
  </w:style>
  <w:style w:type="table" w:styleId="Grilledutableau">
    <w:name w:val="Table Grid"/>
    <w:basedOn w:val="TableauNormal"/>
    <w:uiPriority w:val="39"/>
    <w:rsid w:val="008C541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people" Target="people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2020-02-19T14:36:00Z</dcterms:created>
  <dcterms:modified xsi:type="dcterms:W3CDTF">2020-02-25T10:30:00Z</dcterms:modified>
</cp:coreProperties>
</file>